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0F126" w14:textId="7B320A90" w:rsidR="000D67F4" w:rsidRPr="000D67F4" w:rsidRDefault="000D67F4" w:rsidP="000D67F4">
      <w:pPr>
        <w:pStyle w:val="a3"/>
        <w:numPr>
          <w:ilvl w:val="0"/>
          <w:numId w:val="1"/>
        </w:numPr>
        <w:rPr>
          <w:b/>
          <w:bCs/>
        </w:rPr>
      </w:pPr>
      <w:r w:rsidRPr="000D67F4">
        <w:rPr>
          <w:b/>
          <w:bCs/>
        </w:rPr>
        <w:t xml:space="preserve">Which exhibits </w:t>
      </w:r>
      <w:proofErr w:type="gramStart"/>
      <w:ins w:id="0" w:author="K. Kotis" w:date="2021-03-08T09:45:00Z">
        <w:r w:rsidR="001D64D0">
          <w:rPr>
            <w:b/>
            <w:bCs/>
          </w:rPr>
          <w:t xml:space="preserve">are </w:t>
        </w:r>
      </w:ins>
      <w:r w:rsidRPr="000D67F4">
        <w:rPr>
          <w:b/>
          <w:bCs/>
        </w:rPr>
        <w:t>located in</w:t>
      </w:r>
      <w:proofErr w:type="gramEnd"/>
      <w:r w:rsidRPr="000D67F4">
        <w:rPr>
          <w:b/>
          <w:bCs/>
        </w:rPr>
        <w:t xml:space="preserve"> UoAMuseumRoomA1?</w:t>
      </w:r>
    </w:p>
    <w:p w14:paraId="2B7020BD" w14:textId="77777777" w:rsidR="000D67F4" w:rsidRDefault="000D67F4" w:rsidP="001D64D0">
      <w:pPr>
        <w:spacing w:line="240" w:lineRule="auto"/>
        <w:pPrChange w:id="1" w:author="K. Kotis" w:date="2021-03-08T09:47:00Z">
          <w:pPr/>
        </w:pPrChange>
      </w:pPr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07A4B5A6" w14:textId="77777777" w:rsidR="000D67F4" w:rsidRDefault="000D67F4" w:rsidP="001D64D0">
      <w:pPr>
        <w:spacing w:line="240" w:lineRule="auto"/>
        <w:pPrChange w:id="2" w:author="K. Kotis" w:date="2021-03-08T09:47:00Z">
          <w:pPr/>
        </w:pPrChange>
      </w:pPr>
      <w:r>
        <w:t>PREFIX owl: &lt;http://www.w3.org/2002/07/owl#&gt;</w:t>
      </w:r>
    </w:p>
    <w:p w14:paraId="54D9639E" w14:textId="77777777" w:rsidR="000D67F4" w:rsidRDefault="000D67F4" w:rsidP="001D64D0">
      <w:pPr>
        <w:spacing w:line="240" w:lineRule="auto"/>
        <w:pPrChange w:id="3" w:author="K. Kotis" w:date="2021-03-08T09:47:00Z">
          <w:pPr/>
        </w:pPrChange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32CF74B9" w14:textId="77777777" w:rsidR="000D67F4" w:rsidRDefault="000D67F4" w:rsidP="001D64D0">
      <w:pPr>
        <w:spacing w:line="240" w:lineRule="auto"/>
        <w:pPrChange w:id="4" w:author="K. Kotis" w:date="2021-03-08T09:47:00Z">
          <w:pPr/>
        </w:pPrChange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5BBDAC41" w14:textId="77777777" w:rsidR="000D67F4" w:rsidRDefault="000D67F4" w:rsidP="001D64D0">
      <w:pPr>
        <w:spacing w:line="240" w:lineRule="auto"/>
        <w:pPrChange w:id="5" w:author="K. Kotis" w:date="2021-03-08T09:47:00Z">
          <w:pPr/>
        </w:pPrChange>
      </w:pPr>
      <w:r>
        <w:t xml:space="preserve">PREFIX </w:t>
      </w:r>
      <w:proofErr w:type="spellStart"/>
      <w:r>
        <w:t>geonames</w:t>
      </w:r>
      <w:proofErr w:type="spellEnd"/>
      <w:r>
        <w:t>: &lt;http://www.geonames.org/ontology#&gt;</w:t>
      </w:r>
    </w:p>
    <w:p w14:paraId="16862BA8" w14:textId="77777777" w:rsidR="000D67F4" w:rsidRDefault="000D67F4" w:rsidP="001D64D0">
      <w:pPr>
        <w:spacing w:line="240" w:lineRule="auto"/>
        <w:pPrChange w:id="6" w:author="K. Kotis" w:date="2021-03-08T09:47:00Z">
          <w:pPr/>
        </w:pPrChange>
      </w:pPr>
      <w:r>
        <w:t>PREFIX :&lt;http://i-lab.aegean.gr/kotis/Ontologies/Meso/Meso.owl#&gt;</w:t>
      </w:r>
    </w:p>
    <w:p w14:paraId="3445910B" w14:textId="49CC40C8" w:rsidR="000D67F4" w:rsidDel="001D64D0" w:rsidRDefault="000D67F4" w:rsidP="001D64D0">
      <w:pPr>
        <w:spacing w:line="240" w:lineRule="auto"/>
        <w:rPr>
          <w:del w:id="7" w:author="K. Kotis" w:date="2021-03-08T09:45:00Z"/>
        </w:rPr>
        <w:pPrChange w:id="8" w:author="K. Kotis" w:date="2021-03-08T09:47:00Z">
          <w:pPr/>
        </w:pPrChange>
      </w:pPr>
    </w:p>
    <w:p w14:paraId="6BDA11A2" w14:textId="77777777" w:rsidR="000D67F4" w:rsidRDefault="000D67F4" w:rsidP="001D64D0">
      <w:pPr>
        <w:spacing w:line="240" w:lineRule="auto"/>
        <w:pPrChange w:id="9" w:author="K. Kotis" w:date="2021-03-08T09:47:00Z">
          <w:pPr/>
        </w:pPrChange>
      </w:pPr>
      <w:r>
        <w:t xml:space="preserve">SELECT ?x </w:t>
      </w:r>
    </w:p>
    <w:p w14:paraId="2273886F" w14:textId="5B0D98A9" w:rsidR="005D3803" w:rsidRDefault="000D67F4" w:rsidP="001D64D0">
      <w:pPr>
        <w:spacing w:line="240" w:lineRule="auto"/>
        <w:pPrChange w:id="10" w:author="K. Kotis" w:date="2021-03-08T09:47:00Z">
          <w:pPr/>
        </w:pPrChange>
      </w:pPr>
      <w:r>
        <w:t xml:space="preserve">WHERE { ?x  </w:t>
      </w:r>
      <w:proofErr w:type="spellStart"/>
      <w:r>
        <w:t>geonames:locatedIn</w:t>
      </w:r>
      <w:proofErr w:type="spellEnd"/>
      <w:r>
        <w:t xml:space="preserve"> :UoAMuseumRoomA1}</w:t>
      </w:r>
    </w:p>
    <w:p w14:paraId="33A6720C" w14:textId="13720A5B" w:rsidR="000D67F4" w:rsidRDefault="000D67F4" w:rsidP="000D67F4"/>
    <w:p w14:paraId="4D4C812E" w14:textId="7C9F1E7C" w:rsidR="000D67F4" w:rsidRPr="000D67F4" w:rsidRDefault="000D67F4" w:rsidP="000D67F4">
      <w:pPr>
        <w:pStyle w:val="a3"/>
        <w:numPr>
          <w:ilvl w:val="0"/>
          <w:numId w:val="1"/>
        </w:numPr>
        <w:rPr>
          <w:b/>
          <w:bCs/>
        </w:rPr>
      </w:pPr>
      <w:r w:rsidRPr="000D67F4">
        <w:rPr>
          <w:b/>
          <w:bCs/>
        </w:rPr>
        <w:t xml:space="preserve">How many sensors (all kinds) are hosted by </w:t>
      </w:r>
      <w:proofErr w:type="spellStart"/>
      <w:r w:rsidRPr="000D67F4">
        <w:rPr>
          <w:b/>
          <w:bCs/>
        </w:rPr>
        <w:t>IoTmuseumPlatfromLG</w:t>
      </w:r>
      <w:proofErr w:type="spellEnd"/>
      <w:r w:rsidRPr="000D67F4">
        <w:rPr>
          <w:b/>
          <w:bCs/>
        </w:rPr>
        <w:t>?</w:t>
      </w:r>
    </w:p>
    <w:p w14:paraId="7800DCD6" w14:textId="77777777" w:rsidR="000D67F4" w:rsidRPr="000D67F4" w:rsidRDefault="000D67F4" w:rsidP="001D64D0">
      <w:pPr>
        <w:spacing w:line="240" w:lineRule="auto"/>
        <w:pPrChange w:id="11" w:author="K. Kotis" w:date="2021-03-08T09:47:00Z">
          <w:pPr/>
        </w:pPrChange>
      </w:pPr>
      <w:r w:rsidRPr="000D67F4">
        <w:t xml:space="preserve">PREFIX </w:t>
      </w:r>
      <w:proofErr w:type="spellStart"/>
      <w:r w:rsidRPr="000D67F4">
        <w:t>rdf</w:t>
      </w:r>
      <w:proofErr w:type="spellEnd"/>
      <w:r w:rsidRPr="000D67F4">
        <w:t>: &lt;http://www.w3.org/1999/02/22-rdf-syntax-ns#&gt;</w:t>
      </w:r>
    </w:p>
    <w:p w14:paraId="5424F8B3" w14:textId="77777777" w:rsidR="000D67F4" w:rsidRPr="000D67F4" w:rsidRDefault="000D67F4" w:rsidP="001D64D0">
      <w:pPr>
        <w:spacing w:line="240" w:lineRule="auto"/>
        <w:pPrChange w:id="12" w:author="K. Kotis" w:date="2021-03-08T09:47:00Z">
          <w:pPr/>
        </w:pPrChange>
      </w:pPr>
      <w:r w:rsidRPr="000D67F4">
        <w:t>PREFIX owl: &lt;http://www.w3.org/2002/07/owl#&gt;</w:t>
      </w:r>
    </w:p>
    <w:p w14:paraId="2965C7B7" w14:textId="77777777" w:rsidR="000D67F4" w:rsidRPr="000D67F4" w:rsidRDefault="000D67F4" w:rsidP="001D64D0">
      <w:pPr>
        <w:spacing w:line="240" w:lineRule="auto"/>
        <w:pPrChange w:id="13" w:author="K. Kotis" w:date="2021-03-08T09:47:00Z">
          <w:pPr/>
        </w:pPrChange>
      </w:pPr>
      <w:r w:rsidRPr="000D67F4">
        <w:t xml:space="preserve">PREFIX </w:t>
      </w:r>
      <w:proofErr w:type="spellStart"/>
      <w:r w:rsidRPr="000D67F4">
        <w:t>rdfs</w:t>
      </w:r>
      <w:proofErr w:type="spellEnd"/>
      <w:r w:rsidRPr="000D67F4">
        <w:t>: &lt;http://www.w3.org/2000/01/rdf-schema#&gt;</w:t>
      </w:r>
    </w:p>
    <w:p w14:paraId="40AB8568" w14:textId="77777777" w:rsidR="000D67F4" w:rsidRPr="000D67F4" w:rsidRDefault="000D67F4" w:rsidP="001D64D0">
      <w:pPr>
        <w:spacing w:line="240" w:lineRule="auto"/>
        <w:pPrChange w:id="14" w:author="K. Kotis" w:date="2021-03-08T09:47:00Z">
          <w:pPr/>
        </w:pPrChange>
      </w:pPr>
      <w:r w:rsidRPr="000D67F4">
        <w:t xml:space="preserve">PREFIX </w:t>
      </w:r>
      <w:proofErr w:type="spellStart"/>
      <w:r w:rsidRPr="000D67F4">
        <w:t>xsd</w:t>
      </w:r>
      <w:proofErr w:type="spellEnd"/>
      <w:r w:rsidRPr="000D67F4">
        <w:t>: &lt;http://www.w3.org/2001/XMLSchema#&gt;</w:t>
      </w:r>
    </w:p>
    <w:p w14:paraId="0F29BD07" w14:textId="77777777" w:rsidR="000D67F4" w:rsidRPr="000D67F4" w:rsidRDefault="000D67F4" w:rsidP="001D64D0">
      <w:pPr>
        <w:spacing w:line="240" w:lineRule="auto"/>
        <w:pPrChange w:id="15" w:author="K. Kotis" w:date="2021-03-08T09:47:00Z">
          <w:pPr/>
        </w:pPrChange>
      </w:pPr>
      <w:r w:rsidRPr="000D67F4">
        <w:t xml:space="preserve">PREFIX </w:t>
      </w:r>
      <w:proofErr w:type="spellStart"/>
      <w:r w:rsidRPr="000D67F4">
        <w:t>geonames</w:t>
      </w:r>
      <w:proofErr w:type="spellEnd"/>
      <w:r w:rsidRPr="000D67F4">
        <w:t>: &lt;http://www.geonames.org/ontology#&gt;</w:t>
      </w:r>
    </w:p>
    <w:p w14:paraId="4F456BA4" w14:textId="77777777" w:rsidR="000D67F4" w:rsidRPr="000D67F4" w:rsidRDefault="000D67F4" w:rsidP="001D64D0">
      <w:pPr>
        <w:spacing w:line="240" w:lineRule="auto"/>
        <w:pPrChange w:id="16" w:author="K. Kotis" w:date="2021-03-08T09:47:00Z">
          <w:pPr/>
        </w:pPrChange>
      </w:pPr>
      <w:r w:rsidRPr="000D67F4">
        <w:t xml:space="preserve">PREFIX </w:t>
      </w:r>
      <w:proofErr w:type="spellStart"/>
      <w:r w:rsidRPr="000D67F4">
        <w:t>sosa</w:t>
      </w:r>
      <w:proofErr w:type="spellEnd"/>
      <w:r w:rsidRPr="000D67F4">
        <w:t>:&lt;http://www.w3.org/ns/sosa/&gt;</w:t>
      </w:r>
    </w:p>
    <w:p w14:paraId="353F51F6" w14:textId="77777777" w:rsidR="000D67F4" w:rsidRPr="000D67F4" w:rsidRDefault="000D67F4" w:rsidP="001D64D0">
      <w:pPr>
        <w:spacing w:line="240" w:lineRule="auto"/>
        <w:pPrChange w:id="17" w:author="K. Kotis" w:date="2021-03-08T09:47:00Z">
          <w:pPr/>
        </w:pPrChange>
      </w:pPr>
      <w:r w:rsidRPr="000D67F4">
        <w:t>PREFIX :&lt;http://i-lab.aegean.gr/kotis/Ontologies/Meso/Meso.owl#&gt;</w:t>
      </w:r>
    </w:p>
    <w:p w14:paraId="59382CF9" w14:textId="3BDE05E8" w:rsidR="000D67F4" w:rsidRPr="000D67F4" w:rsidDel="001D64D0" w:rsidRDefault="000D67F4" w:rsidP="001D64D0">
      <w:pPr>
        <w:spacing w:line="240" w:lineRule="auto"/>
        <w:rPr>
          <w:del w:id="18" w:author="K. Kotis" w:date="2021-03-08T09:45:00Z"/>
        </w:rPr>
        <w:pPrChange w:id="19" w:author="K. Kotis" w:date="2021-03-08T09:47:00Z">
          <w:pPr/>
        </w:pPrChange>
      </w:pPr>
    </w:p>
    <w:p w14:paraId="5B2227CB" w14:textId="1C2AAB53" w:rsidR="000D67F4" w:rsidRPr="000D67F4" w:rsidRDefault="000D67F4" w:rsidP="001D64D0">
      <w:pPr>
        <w:spacing w:line="240" w:lineRule="auto"/>
        <w:pPrChange w:id="20" w:author="K. Kotis" w:date="2021-03-08T09:47:00Z">
          <w:pPr/>
        </w:pPrChange>
      </w:pPr>
      <w:r w:rsidRPr="000D67F4">
        <w:t>SELECT (COUNT(?x) AS ?</w:t>
      </w:r>
      <w:proofErr w:type="spellStart"/>
      <w:r>
        <w:t>numOfSensors</w:t>
      </w:r>
      <w:proofErr w:type="spellEnd"/>
      <w:r w:rsidRPr="000D67F4">
        <w:t>)</w:t>
      </w:r>
    </w:p>
    <w:p w14:paraId="6CC76BD5" w14:textId="2BFB5822" w:rsidR="000D67F4" w:rsidRDefault="000D67F4" w:rsidP="001D64D0">
      <w:pPr>
        <w:spacing w:line="240" w:lineRule="auto"/>
        <w:pPrChange w:id="21" w:author="K. Kotis" w:date="2021-03-08T09:47:00Z">
          <w:pPr/>
        </w:pPrChange>
      </w:pPr>
      <w:r w:rsidRPr="000D67F4">
        <w:t>WHERE {:</w:t>
      </w:r>
      <w:proofErr w:type="spellStart"/>
      <w:r w:rsidRPr="000D67F4">
        <w:t>IoTmuseumPlatfromLG</w:t>
      </w:r>
      <w:proofErr w:type="spellEnd"/>
      <w:r w:rsidRPr="000D67F4">
        <w:t xml:space="preserve"> </w:t>
      </w:r>
      <w:proofErr w:type="spellStart"/>
      <w:r w:rsidRPr="000D67F4">
        <w:t>sosa:hosts</w:t>
      </w:r>
      <w:proofErr w:type="spellEnd"/>
      <w:r w:rsidRPr="000D67F4">
        <w:t xml:space="preserve"> ?x}</w:t>
      </w:r>
    </w:p>
    <w:p w14:paraId="6470E70B" w14:textId="5A5C70E7" w:rsidR="000D67F4" w:rsidRDefault="000D67F4" w:rsidP="000D67F4"/>
    <w:p w14:paraId="3972B1BC" w14:textId="206F8A34" w:rsidR="000D67F4" w:rsidRPr="000D67F4" w:rsidRDefault="000D67F4" w:rsidP="000D67F4">
      <w:pPr>
        <w:pStyle w:val="a3"/>
        <w:numPr>
          <w:ilvl w:val="0"/>
          <w:numId w:val="1"/>
        </w:numPr>
        <w:rPr>
          <w:b/>
          <w:bCs/>
        </w:rPr>
      </w:pPr>
      <w:r w:rsidRPr="000D67F4">
        <w:rPr>
          <w:b/>
          <w:bCs/>
        </w:rPr>
        <w:t xml:space="preserve">Which rooms have </w:t>
      </w:r>
      <w:ins w:id="22" w:author="K. Kotis" w:date="2021-03-08T09:46:00Z">
        <w:r w:rsidR="001D64D0">
          <w:rPr>
            <w:b/>
            <w:bCs/>
          </w:rPr>
          <w:t xml:space="preserve">been </w:t>
        </w:r>
        <w:r w:rsidR="001D64D0" w:rsidRPr="000D67F4">
          <w:rPr>
            <w:b/>
            <w:bCs/>
          </w:rPr>
          <w:t>visited</w:t>
        </w:r>
        <w:r w:rsidR="001D64D0" w:rsidRPr="000D67F4">
          <w:rPr>
            <w:b/>
            <w:bCs/>
          </w:rPr>
          <w:t xml:space="preserve"> </w:t>
        </w:r>
        <w:r w:rsidR="001D64D0">
          <w:rPr>
            <w:b/>
            <w:bCs/>
          </w:rPr>
          <w:t xml:space="preserve"> by </w:t>
        </w:r>
      </w:ins>
      <w:r w:rsidRPr="000D67F4">
        <w:rPr>
          <w:b/>
          <w:bCs/>
        </w:rPr>
        <w:t>Visitor01</w:t>
      </w:r>
      <w:del w:id="23" w:author="K. Kotis" w:date="2021-03-08T09:46:00Z">
        <w:r w:rsidRPr="000D67F4" w:rsidDel="001D64D0">
          <w:rPr>
            <w:b/>
            <w:bCs/>
          </w:rPr>
          <w:delText xml:space="preserve"> visited</w:delText>
        </w:r>
      </w:del>
      <w:r w:rsidRPr="000D67F4">
        <w:rPr>
          <w:b/>
          <w:bCs/>
        </w:rPr>
        <w:t>?</w:t>
      </w:r>
    </w:p>
    <w:p w14:paraId="64DF9821" w14:textId="77777777" w:rsidR="000D67F4" w:rsidRDefault="000D67F4" w:rsidP="001D64D0">
      <w:pPr>
        <w:spacing w:line="240" w:lineRule="auto"/>
        <w:pPrChange w:id="24" w:author="K. Kotis" w:date="2021-03-08T09:46:00Z">
          <w:pPr/>
        </w:pPrChange>
      </w:pPr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70DC10F0" w14:textId="77777777" w:rsidR="000D67F4" w:rsidRDefault="000D67F4" w:rsidP="001D64D0">
      <w:pPr>
        <w:spacing w:line="240" w:lineRule="auto"/>
        <w:pPrChange w:id="25" w:author="K. Kotis" w:date="2021-03-08T09:46:00Z">
          <w:pPr/>
        </w:pPrChange>
      </w:pPr>
      <w:r>
        <w:t>PREFIX owl: &lt;http://www.w3.org/2002/07/owl#&gt;</w:t>
      </w:r>
    </w:p>
    <w:p w14:paraId="4582B70E" w14:textId="77777777" w:rsidR="000D67F4" w:rsidRDefault="000D67F4" w:rsidP="001D64D0">
      <w:pPr>
        <w:spacing w:line="240" w:lineRule="auto"/>
        <w:pPrChange w:id="26" w:author="K. Kotis" w:date="2021-03-08T09:46:00Z">
          <w:pPr/>
        </w:pPrChange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42B57545" w14:textId="77777777" w:rsidR="000D67F4" w:rsidRDefault="000D67F4" w:rsidP="001D64D0">
      <w:pPr>
        <w:spacing w:line="240" w:lineRule="auto"/>
        <w:pPrChange w:id="27" w:author="K. Kotis" w:date="2021-03-08T09:46:00Z">
          <w:pPr/>
        </w:pPrChange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4660A218" w14:textId="77777777" w:rsidR="000D67F4" w:rsidRDefault="000D67F4" w:rsidP="001D64D0">
      <w:pPr>
        <w:spacing w:line="240" w:lineRule="auto"/>
        <w:pPrChange w:id="28" w:author="K. Kotis" w:date="2021-03-08T09:46:00Z">
          <w:pPr/>
        </w:pPrChange>
      </w:pPr>
      <w:r>
        <w:t xml:space="preserve">PREFIX </w:t>
      </w:r>
      <w:proofErr w:type="spellStart"/>
      <w:r>
        <w:t>geonames</w:t>
      </w:r>
      <w:proofErr w:type="spellEnd"/>
      <w:r>
        <w:t>: &lt;http://www.geonames.org/ontology#&gt;</w:t>
      </w:r>
    </w:p>
    <w:p w14:paraId="04375E3F" w14:textId="77777777" w:rsidR="000D67F4" w:rsidRDefault="000D67F4" w:rsidP="001D64D0">
      <w:pPr>
        <w:spacing w:line="240" w:lineRule="auto"/>
        <w:pPrChange w:id="29" w:author="K. Kotis" w:date="2021-03-08T09:46:00Z">
          <w:pPr/>
        </w:pPrChange>
      </w:pPr>
      <w:r>
        <w:t xml:space="preserve">PREFIX </w:t>
      </w:r>
      <w:proofErr w:type="spellStart"/>
      <w:r>
        <w:t>sosa</w:t>
      </w:r>
      <w:proofErr w:type="spellEnd"/>
      <w:r>
        <w:t>:&lt;http://www.w3.org/ns/sosa/&gt;</w:t>
      </w:r>
    </w:p>
    <w:p w14:paraId="5B273D19" w14:textId="77777777" w:rsidR="000D67F4" w:rsidRDefault="000D67F4" w:rsidP="001D64D0">
      <w:pPr>
        <w:spacing w:line="240" w:lineRule="auto"/>
        <w:pPrChange w:id="30" w:author="K. Kotis" w:date="2021-03-08T09:46:00Z">
          <w:pPr/>
        </w:pPrChange>
      </w:pPr>
      <w:r>
        <w:t>PREFIX :&lt;http://i-lab.aegean.gr/kotis/Ontologies/Meso/Meso.owl#&gt;</w:t>
      </w:r>
    </w:p>
    <w:p w14:paraId="0B5FDA5A" w14:textId="72159FEA" w:rsidR="000D67F4" w:rsidDel="001D64D0" w:rsidRDefault="000D67F4" w:rsidP="001D64D0">
      <w:pPr>
        <w:spacing w:line="240" w:lineRule="auto"/>
        <w:rPr>
          <w:del w:id="31" w:author="K. Kotis" w:date="2021-03-08T09:46:00Z"/>
        </w:rPr>
        <w:pPrChange w:id="32" w:author="K. Kotis" w:date="2021-03-08T09:46:00Z">
          <w:pPr/>
        </w:pPrChange>
      </w:pPr>
    </w:p>
    <w:p w14:paraId="7748623E" w14:textId="77777777" w:rsidR="000D67F4" w:rsidRDefault="000D67F4" w:rsidP="001D64D0">
      <w:pPr>
        <w:spacing w:line="240" w:lineRule="auto"/>
        <w:pPrChange w:id="33" w:author="K. Kotis" w:date="2021-03-08T09:46:00Z">
          <w:pPr/>
        </w:pPrChange>
      </w:pPr>
      <w:r>
        <w:t xml:space="preserve">SELECT ?x </w:t>
      </w:r>
    </w:p>
    <w:p w14:paraId="660D92F3" w14:textId="58AD946D" w:rsidR="000D67F4" w:rsidRDefault="000D67F4" w:rsidP="001D64D0">
      <w:pPr>
        <w:spacing w:line="240" w:lineRule="auto"/>
        <w:pPrChange w:id="34" w:author="K. Kotis" w:date="2021-03-08T09:46:00Z">
          <w:pPr/>
        </w:pPrChange>
      </w:pPr>
      <w:r>
        <w:lastRenderedPageBreak/>
        <w:t>WHERE { :Visitor01 :visits ?x}</w:t>
      </w:r>
    </w:p>
    <w:p w14:paraId="16240892" w14:textId="77777777" w:rsidR="000D67F4" w:rsidRPr="000D67F4" w:rsidRDefault="000D67F4" w:rsidP="000D67F4"/>
    <w:p w14:paraId="27643AF1" w14:textId="29D9E1CA" w:rsidR="000D67F4" w:rsidRDefault="000D67F4" w:rsidP="000D67F4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many temperature measurements have </w:t>
      </w:r>
      <w:ins w:id="35" w:author="K. Kotis" w:date="2021-03-08T09:47:00Z">
        <w:r w:rsidR="001D64D0">
          <w:rPr>
            <w:b/>
            <w:bCs/>
          </w:rPr>
          <w:t xml:space="preserve">been </w:t>
        </w:r>
      </w:ins>
      <w:r>
        <w:rPr>
          <w:b/>
          <w:bCs/>
        </w:rPr>
        <w:t>made</w:t>
      </w:r>
      <w:r w:rsidRPr="000D67F4">
        <w:rPr>
          <w:b/>
          <w:bCs/>
        </w:rPr>
        <w:t xml:space="preserve"> in UoAMuseumRoomA1 between 09.00 and 17.00 on 07/12/2020?</w:t>
      </w:r>
    </w:p>
    <w:p w14:paraId="7C46ED32" w14:textId="7CBCEBD2" w:rsidR="000D67F4" w:rsidRDefault="000D67F4" w:rsidP="000D67F4">
      <w:pPr>
        <w:rPr>
          <w:b/>
          <w:bCs/>
        </w:rPr>
      </w:pPr>
    </w:p>
    <w:p w14:paraId="31ABEA39" w14:textId="77777777" w:rsidR="000D67F4" w:rsidRDefault="000D67F4" w:rsidP="001D64D0">
      <w:pPr>
        <w:spacing w:line="240" w:lineRule="auto"/>
        <w:pPrChange w:id="36" w:author="K. Kotis" w:date="2021-03-08T09:47:00Z">
          <w:pPr/>
        </w:pPrChange>
      </w:pPr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2B456546" w14:textId="77777777" w:rsidR="000D67F4" w:rsidRDefault="000D67F4" w:rsidP="001D64D0">
      <w:pPr>
        <w:spacing w:line="240" w:lineRule="auto"/>
        <w:pPrChange w:id="37" w:author="K. Kotis" w:date="2021-03-08T09:47:00Z">
          <w:pPr/>
        </w:pPrChange>
      </w:pPr>
      <w:r>
        <w:t>PREFIX owl: &lt;http://www.w3.org/2002/07/owl#&gt;</w:t>
      </w:r>
    </w:p>
    <w:p w14:paraId="204AFCBB" w14:textId="77777777" w:rsidR="000D67F4" w:rsidRDefault="000D67F4" w:rsidP="001D64D0">
      <w:pPr>
        <w:spacing w:line="240" w:lineRule="auto"/>
        <w:pPrChange w:id="38" w:author="K. Kotis" w:date="2021-03-08T09:47:00Z">
          <w:pPr/>
        </w:pPrChange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77CE64A7" w14:textId="77777777" w:rsidR="000D67F4" w:rsidRDefault="000D67F4" w:rsidP="001D64D0">
      <w:pPr>
        <w:spacing w:line="240" w:lineRule="auto"/>
        <w:pPrChange w:id="39" w:author="K. Kotis" w:date="2021-03-08T09:47:00Z">
          <w:pPr/>
        </w:pPrChange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43F848E3" w14:textId="77777777" w:rsidR="000D67F4" w:rsidRDefault="000D67F4" w:rsidP="001D64D0">
      <w:pPr>
        <w:spacing w:line="240" w:lineRule="auto"/>
        <w:pPrChange w:id="40" w:author="K. Kotis" w:date="2021-03-08T09:47:00Z">
          <w:pPr/>
        </w:pPrChange>
      </w:pPr>
      <w:r>
        <w:t xml:space="preserve">PREFIX </w:t>
      </w:r>
      <w:proofErr w:type="spellStart"/>
      <w:r>
        <w:t>geonames</w:t>
      </w:r>
      <w:proofErr w:type="spellEnd"/>
      <w:r>
        <w:t>: &lt;http://www.geonames.org/ontology#&gt;</w:t>
      </w:r>
    </w:p>
    <w:p w14:paraId="27110DCC" w14:textId="77777777" w:rsidR="000D67F4" w:rsidRDefault="000D67F4" w:rsidP="001D64D0">
      <w:pPr>
        <w:spacing w:line="240" w:lineRule="auto"/>
        <w:pPrChange w:id="41" w:author="K. Kotis" w:date="2021-03-08T09:47:00Z">
          <w:pPr/>
        </w:pPrChange>
      </w:pPr>
      <w:r>
        <w:t xml:space="preserve">PREFIX </w:t>
      </w:r>
      <w:proofErr w:type="spellStart"/>
      <w:r>
        <w:t>sosa</w:t>
      </w:r>
      <w:proofErr w:type="spellEnd"/>
      <w:r>
        <w:t>:&lt;http://www.w3.org/ns/sosa/&gt;</w:t>
      </w:r>
    </w:p>
    <w:p w14:paraId="544B2313" w14:textId="77777777" w:rsidR="000D67F4" w:rsidRDefault="000D67F4" w:rsidP="001D64D0">
      <w:pPr>
        <w:spacing w:line="240" w:lineRule="auto"/>
        <w:pPrChange w:id="42" w:author="K. Kotis" w:date="2021-03-08T09:47:00Z">
          <w:pPr/>
        </w:pPrChange>
      </w:pPr>
      <w:r>
        <w:t>PREFIX :&lt;http://i-lab.aegean.gr/kotis/Ontologies/Meso/Meso.owl#&gt;</w:t>
      </w:r>
    </w:p>
    <w:p w14:paraId="618D732E" w14:textId="55905AFF" w:rsidR="000D67F4" w:rsidDel="001D64D0" w:rsidRDefault="000D67F4" w:rsidP="001D64D0">
      <w:pPr>
        <w:spacing w:line="240" w:lineRule="auto"/>
        <w:rPr>
          <w:del w:id="43" w:author="K. Kotis" w:date="2021-03-08T09:47:00Z"/>
        </w:rPr>
        <w:pPrChange w:id="44" w:author="K. Kotis" w:date="2021-03-08T09:47:00Z">
          <w:pPr/>
        </w:pPrChange>
      </w:pPr>
    </w:p>
    <w:p w14:paraId="0A889F67" w14:textId="77777777" w:rsidR="000D67F4" w:rsidRDefault="000D67F4" w:rsidP="001D64D0">
      <w:pPr>
        <w:spacing w:line="240" w:lineRule="auto"/>
        <w:pPrChange w:id="45" w:author="K. Kotis" w:date="2021-03-08T09:47:00Z">
          <w:pPr/>
        </w:pPrChange>
      </w:pPr>
      <w:r>
        <w:t>SELECT ?Observations</w:t>
      </w:r>
    </w:p>
    <w:p w14:paraId="3657F747" w14:textId="77777777" w:rsidR="000D67F4" w:rsidRDefault="000D67F4" w:rsidP="001D64D0">
      <w:pPr>
        <w:spacing w:line="240" w:lineRule="auto"/>
        <w:pPrChange w:id="46" w:author="K. Kotis" w:date="2021-03-08T09:47:00Z">
          <w:pPr/>
        </w:pPrChange>
      </w:pPr>
      <w:r>
        <w:t>WHERE {</w:t>
      </w:r>
    </w:p>
    <w:p w14:paraId="67B635DC" w14:textId="77777777" w:rsidR="000D67F4" w:rsidRDefault="000D67F4" w:rsidP="001D64D0">
      <w:pPr>
        <w:spacing w:line="240" w:lineRule="auto"/>
        <w:pPrChange w:id="47" w:author="K. Kotis" w:date="2021-03-08T09:47:00Z">
          <w:pPr/>
        </w:pPrChange>
      </w:pPr>
      <w:r>
        <w:t xml:space="preserve">?Observations </w:t>
      </w:r>
      <w:proofErr w:type="spellStart"/>
      <w:r>
        <w:t>sosa:hasFeatureOfInterest</w:t>
      </w:r>
      <w:proofErr w:type="spellEnd"/>
      <w:r>
        <w:t xml:space="preserve"> :UoAMuseumRoomA1.</w:t>
      </w:r>
    </w:p>
    <w:p w14:paraId="543D154F" w14:textId="77777777" w:rsidR="000D67F4" w:rsidRDefault="000D67F4" w:rsidP="001D64D0">
      <w:pPr>
        <w:spacing w:line="240" w:lineRule="auto"/>
        <w:pPrChange w:id="48" w:author="K. Kotis" w:date="2021-03-08T09:47:00Z">
          <w:pPr/>
        </w:pPrChange>
      </w:pPr>
      <w:r>
        <w:t xml:space="preserve">?Observations </w:t>
      </w:r>
      <w:proofErr w:type="spellStart"/>
      <w:r>
        <w:t>sosa:resultTime</w:t>
      </w:r>
      <w:proofErr w:type="spellEnd"/>
      <w:r>
        <w:t xml:space="preserve"> ?</w:t>
      </w:r>
      <w:proofErr w:type="spellStart"/>
      <w:r>
        <w:t>resultTime</w:t>
      </w:r>
      <w:proofErr w:type="spellEnd"/>
      <w:r>
        <w:t xml:space="preserve"> </w:t>
      </w:r>
    </w:p>
    <w:p w14:paraId="4667501D" w14:textId="77777777" w:rsidR="000D67F4" w:rsidRDefault="000D67F4" w:rsidP="001D64D0">
      <w:pPr>
        <w:spacing w:line="240" w:lineRule="auto"/>
        <w:pPrChange w:id="49" w:author="K. Kotis" w:date="2021-03-08T09:47:00Z">
          <w:pPr/>
        </w:pPrChange>
      </w:pPr>
      <w:r>
        <w:t>FILTER(?</w:t>
      </w:r>
      <w:proofErr w:type="spellStart"/>
      <w:r>
        <w:t>resultTime</w:t>
      </w:r>
      <w:proofErr w:type="spellEnd"/>
      <w:r>
        <w:t>&gt;="2020-12-07T09:00:12Z"^^</w:t>
      </w:r>
      <w:proofErr w:type="spellStart"/>
      <w:r>
        <w:t>xsd:dateTime</w:t>
      </w:r>
      <w:proofErr w:type="spellEnd"/>
      <w:r>
        <w:t xml:space="preserve"> &amp;&amp; ?</w:t>
      </w:r>
      <w:proofErr w:type="spellStart"/>
      <w:r>
        <w:t>resultTime</w:t>
      </w:r>
      <w:proofErr w:type="spellEnd"/>
      <w:r>
        <w:t xml:space="preserve"> &lt;="2020-12-07T17:00:12Z"^^</w:t>
      </w:r>
      <w:proofErr w:type="spellStart"/>
      <w:r>
        <w:t>xsd:dateTime</w:t>
      </w:r>
      <w:proofErr w:type="spellEnd"/>
      <w:r>
        <w:t>).</w:t>
      </w:r>
    </w:p>
    <w:p w14:paraId="76AFC43B" w14:textId="63C97A7E" w:rsidR="000D67F4" w:rsidRDefault="000D67F4" w:rsidP="001D64D0">
      <w:pPr>
        <w:spacing w:line="240" w:lineRule="auto"/>
        <w:pPrChange w:id="50" w:author="K. Kotis" w:date="2021-03-08T09:47:00Z">
          <w:pPr/>
        </w:pPrChange>
      </w:pPr>
      <w:r>
        <w:t>}</w:t>
      </w:r>
    </w:p>
    <w:p w14:paraId="436D1D59" w14:textId="4C0BB68C" w:rsidR="00D83FF6" w:rsidRDefault="00D83FF6" w:rsidP="000D67F4"/>
    <w:p w14:paraId="7867032E" w14:textId="60EF7D72" w:rsidR="00D83FF6" w:rsidRPr="000D67F4" w:rsidRDefault="00D83FF6" w:rsidP="000D67F4">
      <w:r w:rsidRPr="00D83FF6">
        <w:t>The Module Core represents the knowledge related to the trustworthy IoT entities and energy saving</w:t>
      </w:r>
    </w:p>
    <w:sectPr w:rsidR="00D83FF6" w:rsidRPr="000D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32517"/>
    <w:multiLevelType w:val="hybridMultilevel"/>
    <w:tmpl w:val="C094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. Kotis">
    <w15:presenceInfo w15:providerId="None" w15:userId="K. Kot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1MDczNwFSRsYmxko6SsGpxcWZ+XkgBUa1AIG83U4sAAAA"/>
  </w:docVars>
  <w:rsids>
    <w:rsidRoot w:val="00D04B23"/>
    <w:rsid w:val="000D67F4"/>
    <w:rsid w:val="001D64D0"/>
    <w:rsid w:val="0037083E"/>
    <w:rsid w:val="00811463"/>
    <w:rsid w:val="00D04B23"/>
    <w:rsid w:val="00D8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FB47"/>
  <w15:chartTrackingRefBased/>
  <w15:docId w15:val="{8235987C-AA67-4BC0-A12E-CEA66954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7F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D6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1D64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346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CERTH 2</dc:creator>
  <cp:keywords/>
  <dc:description/>
  <cp:lastModifiedBy>K. Kotis</cp:lastModifiedBy>
  <cp:revision>6</cp:revision>
  <dcterms:created xsi:type="dcterms:W3CDTF">2021-03-06T12:34:00Z</dcterms:created>
  <dcterms:modified xsi:type="dcterms:W3CDTF">2021-03-08T07:48:00Z</dcterms:modified>
</cp:coreProperties>
</file>